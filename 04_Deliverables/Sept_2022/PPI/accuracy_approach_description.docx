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le"/>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leGrid"/>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68868C81" w:rsidR="000A3ED6" w:rsidRPr="00F311CF" w:rsidRDefault="00F311CF">
            <w:pPr>
              <w:pStyle w:val="ListParagraph"/>
              <w:numPr>
                <w:ilvl w:val="0"/>
                <w:numId w:val="2"/>
              </w:numPr>
              <w:jc w:val="both"/>
              <w:rPr>
                <w:ins w:id="0" w:author="Haseeb Mahmud" w:date="2022-09-30T09:18:00Z"/>
              </w:rPr>
              <w:pPrChange w:id="1" w:author="Haseeb Mahmud" w:date="2022-09-30T09:18:00Z">
                <w:pPr>
                  <w:jc w:val="both"/>
                </w:pPr>
              </w:pPrChange>
            </w:pPr>
            <w:ins w:id="2" w:author="Haseeb Mahmud" w:date="2022-09-30T09:18:00Z">
              <w:r w:rsidRPr="00F311CF">
                <w:t xml:space="preserve">Data processing steps: </w:t>
              </w:r>
            </w:ins>
            <w:ins w:id="3" w:author="Haseeb Mahmud" w:date="2022-09-30T09:31:00Z">
              <w:r w:rsidR="00F81E26">
                <w:t xml:space="preserve">(a) </w:t>
              </w:r>
            </w:ins>
            <w:ins w:id="4" w:author="Haseeb Mahmud" w:date="2022-09-30T09:29:00Z">
              <w:r w:rsidR="001955E5">
                <w:t xml:space="preserve">Data downloaded from Eurostat </w:t>
              </w:r>
            </w:ins>
            <w:proofErr w:type="spellStart"/>
            <w:ins w:id="5" w:author="Haseeb Mahmud" w:date="2022-09-30T09:30:00Z">
              <w:r w:rsidR="00F81E26">
                <w:t>databrowser</w:t>
              </w:r>
              <w:proofErr w:type="spellEnd"/>
              <w:r w:rsidR="00F81E26">
                <w:t xml:space="preserve"> as SDMC-CSV format.</w:t>
              </w:r>
            </w:ins>
            <w:ins w:id="6" w:author="Haseeb Mahmud" w:date="2022-09-30T09:31:00Z">
              <w:r w:rsidR="00F81E26">
                <w:t xml:space="preserve"> (b) Import the data in R (c) Convert the time variable into a Date </w:t>
              </w:r>
            </w:ins>
            <w:ins w:id="7" w:author="Haseeb Mahmud" w:date="2022-09-30T09:33:00Z">
              <w:r w:rsidR="00F81E26">
                <w:t>class</w:t>
              </w:r>
            </w:ins>
            <w:ins w:id="8" w:author="Haseeb Mahmud" w:date="2022-09-30T09:31:00Z">
              <w:r w:rsidR="00F81E26">
                <w:t xml:space="preserve"> (d) </w:t>
              </w:r>
            </w:ins>
            <w:ins w:id="9" w:author="Haseeb Mahmud" w:date="2022-09-30T09:33:00Z">
              <w:r w:rsidR="00F81E26">
                <w:t xml:space="preserve">Convert the data into </w:t>
              </w:r>
              <w:proofErr w:type="spellStart"/>
              <w:r w:rsidR="00F81E26">
                <w:t>tsibble</w:t>
              </w:r>
              <w:proofErr w:type="spellEnd"/>
              <w:r w:rsidR="00F81E26">
                <w:t xml:space="preserve"> format with time variable as index and country </w:t>
              </w:r>
            </w:ins>
            <w:ins w:id="10" w:author="Haseeb Mahmud" w:date="2022-09-30T09:34:00Z">
              <w:r w:rsidR="00F81E26">
                <w:t xml:space="preserve">variables as key. </w:t>
              </w:r>
            </w:ins>
          </w:p>
          <w:p w14:paraId="7566D363" w14:textId="152887E3" w:rsidR="00F311CF" w:rsidRDefault="00F311CF" w:rsidP="00F311CF">
            <w:pPr>
              <w:pStyle w:val="ListParagraph"/>
              <w:numPr>
                <w:ilvl w:val="0"/>
                <w:numId w:val="2"/>
              </w:numPr>
              <w:jc w:val="both"/>
              <w:rPr>
                <w:ins w:id="11" w:author="Haseeb Mahmud" w:date="2022-09-30T09:20:00Z"/>
              </w:rPr>
            </w:pPr>
            <w:ins w:id="12" w:author="Haseeb Mahmud" w:date="2022-09-30T09:18:00Z">
              <w:r>
                <w:t xml:space="preserve">Methods and models used: A combination of </w:t>
              </w:r>
            </w:ins>
            <w:ins w:id="13" w:author="Haseeb Mahmud" w:date="2022-09-30T09:19:00Z">
              <w:r>
                <w:t>statistical methods have been used. The combination is calculated by averaging the point estimates f</w:t>
              </w:r>
            </w:ins>
            <w:ins w:id="14" w:author="Haseeb Mahmud" w:date="2022-09-30T09:20:00Z">
              <w:r>
                <w:t xml:space="preserve">rom three methods, namely, ARIMA, ETS and Theta. </w:t>
              </w:r>
            </w:ins>
          </w:p>
          <w:p w14:paraId="4EF1CEEE" w14:textId="30D11129" w:rsidR="00F311CF" w:rsidRPr="00F311CF" w:rsidRDefault="00F311CF">
            <w:pPr>
              <w:pStyle w:val="ListParagraph"/>
              <w:numPr>
                <w:ilvl w:val="0"/>
                <w:numId w:val="2"/>
              </w:numPr>
              <w:jc w:val="both"/>
              <w:pPrChange w:id="15" w:author="Haseeb Mahmud" w:date="2022-09-30T09:18:00Z">
                <w:pPr>
                  <w:jc w:val="both"/>
                </w:pPr>
              </w:pPrChange>
            </w:pPr>
            <w:ins w:id="16" w:author="Haseeb Mahmud" w:date="2022-09-30T09:20:00Z">
              <w:r>
                <w:t xml:space="preserve">Processing time: About 1 minute or less. </w:t>
              </w:r>
            </w:ins>
          </w:p>
          <w:p w14:paraId="7F6E027E" w14:textId="77777777" w:rsidR="007A6521" w:rsidRPr="004E5A57" w:rsidDel="00B02135" w:rsidRDefault="007A6521" w:rsidP="001E4E32">
            <w:pPr>
              <w:jc w:val="both"/>
              <w:rPr>
                <w:del w:id="17" w:author="Haseeb Mahmud" w:date="2022-09-30T11:17:00Z"/>
                <w:b/>
                <w:sz w:val="28"/>
                <w:lang w:val="en-GB"/>
              </w:rPr>
            </w:pPr>
          </w:p>
          <w:p w14:paraId="569D6A50" w14:textId="77777777" w:rsidR="000A3ED6" w:rsidRPr="004E5A57" w:rsidDel="00B02135" w:rsidRDefault="000A3ED6" w:rsidP="001E4E32">
            <w:pPr>
              <w:jc w:val="both"/>
              <w:rPr>
                <w:del w:id="18" w:author="Haseeb Mahmud" w:date="2022-09-30T11:17:00Z"/>
                <w:b/>
                <w:sz w:val="28"/>
                <w:lang w:val="en-GB"/>
              </w:rPr>
            </w:pPr>
          </w:p>
          <w:p w14:paraId="4C44055F" w14:textId="77777777" w:rsidR="00EE5097" w:rsidRPr="004E5A57" w:rsidDel="00B02135" w:rsidRDefault="00EE5097" w:rsidP="001E4E32">
            <w:pPr>
              <w:jc w:val="both"/>
              <w:rPr>
                <w:del w:id="19" w:author="Haseeb Mahmud" w:date="2022-09-30T11:17:00Z"/>
                <w:b/>
                <w:sz w:val="28"/>
                <w:lang w:val="en-GB"/>
              </w:rPr>
            </w:pPr>
          </w:p>
          <w:p w14:paraId="688EFB94" w14:textId="77777777" w:rsidR="00EE5097" w:rsidRPr="004E5A57" w:rsidDel="00B02135" w:rsidRDefault="00EE5097" w:rsidP="001E4E32">
            <w:pPr>
              <w:jc w:val="both"/>
              <w:rPr>
                <w:del w:id="20" w:author="Haseeb Mahmud" w:date="2022-09-30T11:17:00Z"/>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6A9DC349" w14:textId="77777777" w:rsidR="00457643" w:rsidRPr="00F311CF" w:rsidRDefault="00457643" w:rsidP="00457643">
            <w:pPr>
              <w:pStyle w:val="ListParagraph"/>
              <w:numPr>
                <w:ilvl w:val="0"/>
                <w:numId w:val="3"/>
              </w:numPr>
              <w:jc w:val="both"/>
              <w:rPr>
                <w:ins w:id="21" w:author="Haseeb Mahmud" w:date="2022-09-30T10:38:00Z"/>
              </w:rPr>
            </w:pPr>
            <w:ins w:id="22" w:author="Haseeb Mahmud" w:date="2022-09-30T10:38:00Z">
              <w:r w:rsidRPr="00F311CF">
                <w:t xml:space="preserve">Data processing steps: </w:t>
              </w:r>
              <w:r>
                <w:t xml:space="preserve">(a) Data downloaded from Eurostat </w:t>
              </w:r>
              <w:proofErr w:type="spellStart"/>
              <w:r>
                <w:t>databrowser</w:t>
              </w:r>
              <w:proofErr w:type="spellEnd"/>
              <w:r>
                <w:t xml:space="preserve"> as SDMC-CSV format. (b) Import the data in R (c) Convert the time variable into a Date class (d) Convert the data into </w:t>
              </w:r>
              <w:proofErr w:type="spellStart"/>
              <w:r>
                <w:t>tsibble</w:t>
              </w:r>
              <w:proofErr w:type="spellEnd"/>
              <w:r>
                <w:t xml:space="preserve"> format with time variable as index and country variables as key. </w:t>
              </w:r>
            </w:ins>
          </w:p>
          <w:p w14:paraId="4159C89F" w14:textId="5F4A8925" w:rsidR="00457643" w:rsidRDefault="00457643" w:rsidP="00457643">
            <w:pPr>
              <w:pStyle w:val="ListParagraph"/>
              <w:numPr>
                <w:ilvl w:val="0"/>
                <w:numId w:val="3"/>
              </w:numPr>
              <w:jc w:val="both"/>
              <w:rPr>
                <w:ins w:id="23" w:author="Haseeb Mahmud" w:date="2022-09-30T10:38:00Z"/>
              </w:rPr>
            </w:pPr>
            <w:ins w:id="24" w:author="Haseeb Mahmud" w:date="2022-09-30T10:38:00Z">
              <w:r>
                <w:t>Methods and models used: A combination of statistical methods have been used. The combination is calculated by averaging the point estimates from two methods, namely, ARIMA, and ETS</w:t>
              </w:r>
            </w:ins>
            <w:ins w:id="25" w:author="Haseeb Mahmud" w:date="2022-09-30T10:39:00Z">
              <w:r>
                <w:t>.</w:t>
              </w:r>
            </w:ins>
            <w:ins w:id="26" w:author="Haseeb Mahmud" w:date="2022-09-30T10:38:00Z">
              <w:r>
                <w:t xml:space="preserve"> </w:t>
              </w:r>
            </w:ins>
          </w:p>
          <w:p w14:paraId="2C725454" w14:textId="77777777" w:rsidR="00457643" w:rsidRPr="00F311CF" w:rsidRDefault="00457643" w:rsidP="00457643">
            <w:pPr>
              <w:pStyle w:val="ListParagraph"/>
              <w:numPr>
                <w:ilvl w:val="0"/>
                <w:numId w:val="3"/>
              </w:numPr>
              <w:jc w:val="both"/>
              <w:rPr>
                <w:ins w:id="27" w:author="Haseeb Mahmud" w:date="2022-09-30T10:38:00Z"/>
              </w:rPr>
            </w:pPr>
            <w:ins w:id="28" w:author="Haseeb Mahmud" w:date="2022-09-30T10:38:00Z">
              <w:r>
                <w:t xml:space="preserve">Processing time: About 1 minute or less. </w:t>
              </w:r>
            </w:ins>
          </w:p>
          <w:p w14:paraId="03F3A7C2" w14:textId="77777777" w:rsidR="007A6521" w:rsidRPr="004E5A57" w:rsidDel="00B02135" w:rsidRDefault="007A6521" w:rsidP="000A12E2">
            <w:pPr>
              <w:jc w:val="both"/>
              <w:rPr>
                <w:del w:id="29" w:author="Haseeb Mahmud" w:date="2022-09-30T11:17:00Z"/>
                <w:b/>
                <w:sz w:val="28"/>
                <w:lang w:val="en-GB"/>
              </w:rPr>
            </w:pPr>
          </w:p>
          <w:p w14:paraId="35776198" w14:textId="77777777" w:rsidR="007A6521" w:rsidRPr="004E5A57" w:rsidDel="00B02135" w:rsidRDefault="007A6521" w:rsidP="000A12E2">
            <w:pPr>
              <w:jc w:val="both"/>
              <w:rPr>
                <w:del w:id="30" w:author="Haseeb Mahmud" w:date="2022-09-30T11:17:00Z"/>
                <w:b/>
                <w:sz w:val="28"/>
                <w:lang w:val="en-GB"/>
              </w:rPr>
            </w:pPr>
          </w:p>
          <w:p w14:paraId="3FE7CCD3" w14:textId="77777777" w:rsidR="007A6521" w:rsidRPr="004E5A57" w:rsidDel="00B02135" w:rsidRDefault="007A6521" w:rsidP="000A12E2">
            <w:pPr>
              <w:jc w:val="both"/>
              <w:rPr>
                <w:del w:id="31" w:author="Haseeb Mahmud" w:date="2022-09-30T11:17:00Z"/>
                <w:b/>
                <w:sz w:val="28"/>
                <w:lang w:val="en-GB"/>
              </w:rPr>
            </w:pPr>
          </w:p>
          <w:p w14:paraId="3AA994DE" w14:textId="77777777" w:rsidR="007A6521" w:rsidRPr="004E5A57" w:rsidDel="00B02135" w:rsidRDefault="007A6521" w:rsidP="000A12E2">
            <w:pPr>
              <w:jc w:val="both"/>
              <w:rPr>
                <w:del w:id="32" w:author="Haseeb Mahmud" w:date="2022-09-30T11:17:00Z"/>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73CBCF06" w14:textId="77777777" w:rsidR="00400559" w:rsidRPr="00F311CF" w:rsidRDefault="00400559" w:rsidP="00400559">
            <w:pPr>
              <w:pStyle w:val="ListParagraph"/>
              <w:numPr>
                <w:ilvl w:val="0"/>
                <w:numId w:val="4"/>
              </w:numPr>
              <w:jc w:val="both"/>
              <w:rPr>
                <w:ins w:id="33" w:author="Haseeb Mahmud" w:date="2022-09-30T10:39:00Z"/>
              </w:rPr>
            </w:pPr>
            <w:ins w:id="34" w:author="Haseeb Mahmud" w:date="2022-09-30T10:39:00Z">
              <w:r w:rsidRPr="00F311CF">
                <w:t xml:space="preserve">Data processing steps: </w:t>
              </w:r>
              <w:r>
                <w:t xml:space="preserve">(a) Data downloaded from Eurostat </w:t>
              </w:r>
              <w:proofErr w:type="spellStart"/>
              <w:r>
                <w:t>databrowser</w:t>
              </w:r>
              <w:proofErr w:type="spellEnd"/>
              <w:r>
                <w:t xml:space="preserve"> as SDMC-CSV format. (b) Import the data in R (c) Convert the time variable into a Date class (d) Convert the data into </w:t>
              </w:r>
              <w:proofErr w:type="spellStart"/>
              <w:r>
                <w:t>tsibble</w:t>
              </w:r>
              <w:proofErr w:type="spellEnd"/>
              <w:r>
                <w:t xml:space="preserve"> format with time variable as index and country variables as key. </w:t>
              </w:r>
            </w:ins>
          </w:p>
          <w:p w14:paraId="6CD20CF2" w14:textId="73B9BA00" w:rsidR="00400559" w:rsidRDefault="00400559" w:rsidP="00400559">
            <w:pPr>
              <w:pStyle w:val="ListParagraph"/>
              <w:numPr>
                <w:ilvl w:val="0"/>
                <w:numId w:val="4"/>
              </w:numPr>
              <w:jc w:val="both"/>
              <w:rPr>
                <w:ins w:id="35" w:author="Haseeb Mahmud" w:date="2022-09-30T10:39:00Z"/>
              </w:rPr>
            </w:pPr>
            <w:ins w:id="36" w:author="Haseeb Mahmud" w:date="2022-09-30T10:39:00Z">
              <w:r>
                <w:t>Methods and models used: ARIMA</w:t>
              </w:r>
            </w:ins>
          </w:p>
          <w:p w14:paraId="514782BE" w14:textId="77777777" w:rsidR="00400559" w:rsidRPr="00F311CF" w:rsidRDefault="00400559" w:rsidP="00400559">
            <w:pPr>
              <w:pStyle w:val="ListParagraph"/>
              <w:numPr>
                <w:ilvl w:val="0"/>
                <w:numId w:val="4"/>
              </w:numPr>
              <w:jc w:val="both"/>
              <w:rPr>
                <w:ins w:id="37" w:author="Haseeb Mahmud" w:date="2022-09-30T10:39:00Z"/>
              </w:rPr>
            </w:pPr>
            <w:ins w:id="38" w:author="Haseeb Mahmud" w:date="2022-09-30T10:39:00Z">
              <w:r>
                <w:t xml:space="preserve">Processing time: About 1 minute or less. </w:t>
              </w:r>
            </w:ins>
          </w:p>
          <w:p w14:paraId="4A3ACC06" w14:textId="77777777" w:rsidR="007A6521" w:rsidRPr="004E5A57" w:rsidDel="00400559" w:rsidRDefault="007A6521" w:rsidP="000A12E2">
            <w:pPr>
              <w:jc w:val="both"/>
              <w:rPr>
                <w:del w:id="39" w:author="Haseeb Mahmud" w:date="2022-09-30T10:39:00Z"/>
                <w:lang w:val="en-GB"/>
              </w:rPr>
            </w:pPr>
          </w:p>
          <w:p w14:paraId="4CB1E77B" w14:textId="77777777" w:rsidR="007A6521" w:rsidRPr="004E5A57" w:rsidDel="00400559" w:rsidRDefault="007A6521" w:rsidP="000A12E2">
            <w:pPr>
              <w:jc w:val="both"/>
              <w:rPr>
                <w:del w:id="40" w:author="Haseeb Mahmud" w:date="2022-09-30T10:39:00Z"/>
                <w:b/>
                <w:sz w:val="28"/>
                <w:lang w:val="en-GB"/>
              </w:rPr>
            </w:pPr>
          </w:p>
          <w:p w14:paraId="600A49B3" w14:textId="77777777" w:rsidR="007A6521" w:rsidRPr="004E5A57" w:rsidDel="00B02135" w:rsidRDefault="007A6521" w:rsidP="000A12E2">
            <w:pPr>
              <w:jc w:val="both"/>
              <w:rPr>
                <w:del w:id="41" w:author="Haseeb Mahmud" w:date="2022-09-30T11:17:00Z"/>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Heading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leGrid"/>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Heading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Heading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leGrid"/>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3ED9BE96" w:rsidR="000A3ED6" w:rsidRDefault="00CD4087" w:rsidP="000A3ED6">
            <w:pPr>
              <w:jc w:val="both"/>
              <w:rPr>
                <w:ins w:id="42" w:author="Haseeb Mahmud" w:date="2022-09-30T10:39:00Z"/>
                <w:lang w:val="en-GB"/>
              </w:rPr>
            </w:pPr>
            <w:ins w:id="43" w:author="Haseeb Mahmud" w:date="2022-09-30T10:39:00Z">
              <w:r>
                <w:rPr>
                  <w:lang w:val="en-GB"/>
                </w:rPr>
                <w:t>Haseeb Mahmud</w:t>
              </w:r>
            </w:ins>
          </w:p>
          <w:p w14:paraId="42714E7E" w14:textId="5C166948" w:rsidR="00CD4087" w:rsidRDefault="00CD4087" w:rsidP="000A3ED6">
            <w:pPr>
              <w:jc w:val="both"/>
              <w:rPr>
                <w:ins w:id="44" w:author="Haseeb Mahmud" w:date="2022-09-30T10:40:00Z"/>
                <w:lang w:val="en-GB"/>
              </w:rPr>
            </w:pPr>
            <w:ins w:id="45" w:author="Haseeb Mahmud" w:date="2022-09-30T10:39:00Z">
              <w:r>
                <w:rPr>
                  <w:lang w:val="en-GB"/>
                </w:rPr>
                <w:t>Area of expertise: Machin</w:t>
              </w:r>
            </w:ins>
            <w:ins w:id="46" w:author="Haseeb Mahmud" w:date="2022-09-30T10:40:00Z">
              <w:r>
                <w:rPr>
                  <w:lang w:val="en-GB"/>
                </w:rPr>
                <w:t xml:space="preserve">e learning, statistics, HPC infrastructure design and implementation. </w:t>
              </w:r>
            </w:ins>
          </w:p>
          <w:p w14:paraId="62D1DA3A" w14:textId="27ADD291" w:rsidR="001940C4" w:rsidRDefault="001940C4" w:rsidP="000A3ED6">
            <w:pPr>
              <w:jc w:val="both"/>
              <w:rPr>
                <w:ins w:id="47" w:author="Haseeb Mahmud" w:date="2022-09-30T10:40:00Z"/>
                <w:lang w:val="en-GB"/>
              </w:rPr>
            </w:pPr>
          </w:p>
          <w:p w14:paraId="5273C2F1" w14:textId="2096237B" w:rsidR="001940C4" w:rsidRPr="00B02135" w:rsidRDefault="001940C4" w:rsidP="000A3ED6">
            <w:pPr>
              <w:jc w:val="both"/>
              <w:rPr>
                <w:ins w:id="48" w:author="Haseeb Mahmud" w:date="2022-09-30T10:41:00Z"/>
                <w:lang w:val="de-DE"/>
                <w:rPrChange w:id="49" w:author="Haseeb Mahmud" w:date="2022-09-30T11:17:00Z">
                  <w:rPr>
                    <w:ins w:id="50" w:author="Haseeb Mahmud" w:date="2022-09-30T10:41:00Z"/>
                    <w:lang w:val="en-GB"/>
                  </w:rPr>
                </w:rPrChange>
              </w:rPr>
            </w:pPr>
            <w:proofErr w:type="spellStart"/>
            <w:ins w:id="51" w:author="Haseeb Mahmud" w:date="2022-09-30T10:40:00Z">
              <w:r w:rsidRPr="00B02135">
                <w:rPr>
                  <w:lang w:val="de-DE"/>
                  <w:rPrChange w:id="52" w:author="Haseeb Mahmud" w:date="2022-09-30T11:17:00Z">
                    <w:rPr>
                      <w:lang w:val="en-GB"/>
                    </w:rPr>
                  </w:rPrChange>
                </w:rPr>
                <w:t>Address</w:t>
              </w:r>
              <w:proofErr w:type="spellEnd"/>
              <w:r w:rsidRPr="00B02135">
                <w:rPr>
                  <w:lang w:val="de-DE"/>
                  <w:rPrChange w:id="53" w:author="Haseeb Mahmud" w:date="2022-09-30T11:17:00Z">
                    <w:rPr>
                      <w:lang w:val="en-GB"/>
                    </w:rPr>
                  </w:rPrChange>
                </w:rPr>
                <w:t>: Zähringerstraße 17, 6</w:t>
              </w:r>
            </w:ins>
            <w:ins w:id="54" w:author="Haseeb Mahmud" w:date="2022-09-30T10:41:00Z">
              <w:r w:rsidRPr="00B02135">
                <w:rPr>
                  <w:lang w:val="de-DE"/>
                  <w:rPrChange w:id="55" w:author="Haseeb Mahmud" w:date="2022-09-30T11:17:00Z">
                    <w:rPr>
                      <w:lang w:val="en-GB"/>
                    </w:rPr>
                  </w:rPrChange>
                </w:rPr>
                <w:t>5189 Wiesbaden</w:t>
              </w:r>
            </w:ins>
          </w:p>
          <w:p w14:paraId="3ADBDDA8" w14:textId="33324C75" w:rsidR="001940C4" w:rsidRPr="00B02135" w:rsidRDefault="001940C4" w:rsidP="000A3ED6">
            <w:pPr>
              <w:jc w:val="both"/>
              <w:rPr>
                <w:ins w:id="56" w:author="Haseeb Mahmud" w:date="2022-09-30T10:41:00Z"/>
                <w:lang w:val="de-DE"/>
                <w:rPrChange w:id="57" w:author="Haseeb Mahmud" w:date="2022-09-30T11:17:00Z">
                  <w:rPr>
                    <w:ins w:id="58" w:author="Haseeb Mahmud" w:date="2022-09-30T10:41:00Z"/>
                    <w:lang w:val="en-GB"/>
                  </w:rPr>
                </w:rPrChange>
              </w:rPr>
            </w:pPr>
            <w:ins w:id="59" w:author="Haseeb Mahmud" w:date="2022-09-30T10:41:00Z">
              <w:r w:rsidRPr="00B02135">
                <w:rPr>
                  <w:lang w:val="de-DE"/>
                  <w:rPrChange w:id="60" w:author="Haseeb Mahmud" w:date="2022-09-30T11:17:00Z">
                    <w:rPr>
                      <w:lang w:val="en-GB"/>
                    </w:rPr>
                  </w:rPrChange>
                </w:rPr>
                <w:t>Germany</w:t>
              </w:r>
            </w:ins>
          </w:p>
          <w:p w14:paraId="2BABE2B2" w14:textId="091119E5" w:rsidR="001940C4" w:rsidRPr="00B02135" w:rsidRDefault="001940C4" w:rsidP="000A3ED6">
            <w:pPr>
              <w:jc w:val="both"/>
              <w:rPr>
                <w:ins w:id="61" w:author="Haseeb Mahmud" w:date="2022-09-30T10:41:00Z"/>
                <w:lang w:val="de-DE"/>
                <w:rPrChange w:id="62" w:author="Haseeb Mahmud" w:date="2022-09-30T11:17:00Z">
                  <w:rPr>
                    <w:ins w:id="63" w:author="Haseeb Mahmud" w:date="2022-09-30T10:41:00Z"/>
                    <w:lang w:val="en-GB"/>
                  </w:rPr>
                </w:rPrChange>
              </w:rPr>
            </w:pPr>
            <w:ins w:id="64" w:author="Haseeb Mahmud" w:date="2022-09-30T10:41:00Z">
              <w:r w:rsidRPr="00B02135">
                <w:rPr>
                  <w:lang w:val="de-DE"/>
                  <w:rPrChange w:id="65" w:author="Haseeb Mahmud" w:date="2022-09-30T11:17:00Z">
                    <w:rPr>
                      <w:lang w:val="en-GB"/>
                    </w:rPr>
                  </w:rPrChange>
                </w:rPr>
                <w:t>Phone: +4917657860809</w:t>
              </w:r>
            </w:ins>
          </w:p>
          <w:p w14:paraId="701B0DC0" w14:textId="492ED563" w:rsidR="001940C4" w:rsidRPr="004E5A57" w:rsidRDefault="001940C4" w:rsidP="000A3ED6">
            <w:pPr>
              <w:jc w:val="both"/>
              <w:rPr>
                <w:lang w:val="en-GB"/>
              </w:rPr>
            </w:pPr>
            <w:ins w:id="66" w:author="Haseeb Mahmud" w:date="2022-09-30T10:41:00Z">
              <w:r>
                <w:rPr>
                  <w:lang w:val="en-GB"/>
                </w:rPr>
                <w:t xml:space="preserve">Email: </w:t>
              </w:r>
            </w:ins>
            <w:ins w:id="67" w:author="Haseeb Mahmud" w:date="2022-09-30T11:17:00Z">
              <w:r w:rsidR="00764A01">
                <w:rPr>
                  <w:lang w:val="en-GB"/>
                </w:rPr>
                <w:t>h</w:t>
              </w:r>
            </w:ins>
            <w:ins w:id="68" w:author="Haseeb Mahmud" w:date="2022-09-30T10:41:00Z">
              <w:r>
                <w:rPr>
                  <w:lang w:val="en-GB"/>
                </w:rPr>
                <w:t>aseeb.mahmud@gmail.com</w:t>
              </w:r>
            </w:ins>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510B"/>
    <w:multiLevelType w:val="hybridMultilevel"/>
    <w:tmpl w:val="B2C26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600C49"/>
    <w:multiLevelType w:val="hybridMultilevel"/>
    <w:tmpl w:val="B2C26F86"/>
    <w:lvl w:ilvl="0" w:tplc="3F9A7A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B0248A"/>
    <w:multiLevelType w:val="hybridMultilevel"/>
    <w:tmpl w:val="B2C26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034643">
    <w:abstractNumId w:val="3"/>
  </w:num>
  <w:num w:numId="2" w16cid:durableId="1473937076">
    <w:abstractNumId w:val="1"/>
  </w:num>
  <w:num w:numId="3" w16cid:durableId="239950870">
    <w:abstractNumId w:val="2"/>
  </w:num>
  <w:num w:numId="4" w16cid:durableId="13839433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Mahmud">
    <w15:presenceInfo w15:providerId="AD" w15:userId="S::haseeb.mahmud@hs-heilbronn.de::6b672a9b-a25d-4173-a502-739b104ab3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1940C4"/>
    <w:rsid w:val="001955E5"/>
    <w:rsid w:val="00400559"/>
    <w:rsid w:val="00442E75"/>
    <w:rsid w:val="00457643"/>
    <w:rsid w:val="0048736F"/>
    <w:rsid w:val="004E5A57"/>
    <w:rsid w:val="00746E3B"/>
    <w:rsid w:val="00764A01"/>
    <w:rsid w:val="007A6521"/>
    <w:rsid w:val="008C6810"/>
    <w:rsid w:val="00A10EAD"/>
    <w:rsid w:val="00A93CB7"/>
    <w:rsid w:val="00B02135"/>
    <w:rsid w:val="00B51EFE"/>
    <w:rsid w:val="00CD4087"/>
    <w:rsid w:val="00EE5097"/>
    <w:rsid w:val="00F0444D"/>
    <w:rsid w:val="00F311CF"/>
    <w:rsid w:val="00F81E26"/>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5097"/>
    <w:pPr>
      <w:ind w:left="720"/>
      <w:contextualSpacing/>
    </w:pPr>
    <w:rPr>
      <w:lang w:val="en-GB"/>
    </w:rPr>
  </w:style>
  <w:style w:type="character" w:customStyle="1" w:styleId="ListParagraphChar">
    <w:name w:val="List Paragraph Char"/>
    <w:link w:val="ListParagraph"/>
    <w:uiPriority w:val="34"/>
    <w:rsid w:val="00EE5097"/>
    <w:rPr>
      <w:lang w:val="en-GB"/>
    </w:rPr>
  </w:style>
  <w:style w:type="table" w:styleId="TableGrid">
    <w:name w:val="Table Grid"/>
    <w:basedOn w:val="TableNormal"/>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rsid w:val="00EE5097"/>
    <w:rPr>
      <w:rFonts w:asciiTheme="majorHAnsi" w:eastAsiaTheme="majorEastAsia" w:hAnsiTheme="majorHAnsi" w:cstheme="majorBidi"/>
      <w:color w:val="2F5496" w:themeColor="accent1" w:themeShade="BF"/>
      <w:sz w:val="32"/>
      <w:szCs w:val="32"/>
      <w:lang w:val="sl-SI"/>
    </w:rPr>
  </w:style>
  <w:style w:type="paragraph" w:styleId="Title">
    <w:name w:val="Title"/>
    <w:basedOn w:val="Normal"/>
    <w:next w:val="Normal"/>
    <w:link w:val="TitleChar"/>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0"/>
    <w:rPr>
      <w:rFonts w:asciiTheme="majorHAnsi" w:eastAsiaTheme="majorEastAsia" w:hAnsiTheme="majorHAnsi" w:cstheme="majorBidi"/>
      <w:spacing w:val="-10"/>
      <w:kern w:val="28"/>
      <w:sz w:val="56"/>
      <w:szCs w:val="56"/>
      <w:lang w:val="sl-SI"/>
    </w:rPr>
  </w:style>
  <w:style w:type="paragraph" w:styleId="Revision">
    <w:name w:val="Revision"/>
    <w:hidden/>
    <w:uiPriority w:val="99"/>
    <w:semiHidden/>
    <w:rsid w:val="00F311CF"/>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Haseeb Mahmud</cp:lastModifiedBy>
  <cp:revision>11</cp:revision>
  <dcterms:created xsi:type="dcterms:W3CDTF">2022-08-18T13:39:00Z</dcterms:created>
  <dcterms:modified xsi:type="dcterms:W3CDTF">2022-09-30T18:17:00Z</dcterms:modified>
</cp:coreProperties>
</file>